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ff0000"/>
          <w:sz w:val="24"/>
          <w:szCs w:val="24"/>
          <w:shd w:fill="eefedf" w:val="clear"/>
        </w:rPr>
      </w:pPr>
      <w:r w:rsidDel="00000000" w:rsidR="00000000" w:rsidRPr="00000000">
        <w:rPr>
          <w:rFonts w:ascii="Roboto" w:cs="Roboto" w:eastAsia="Roboto" w:hAnsi="Roboto"/>
          <w:color w:val="ff0000"/>
          <w:sz w:val="24"/>
          <w:szCs w:val="24"/>
          <w:shd w:fill="eefedf" w:val="clear"/>
          <w:rtl w:val="0"/>
        </w:rPr>
        <w:t xml:space="preserve">Hostinger.com</w:t>
        <w:br w:type="textWrapping"/>
        <w:t xml:space="preserve">Email : </w:t>
      </w:r>
      <w:hyperlink r:id="rId6">
        <w:r w:rsidDel="00000000" w:rsidR="00000000" w:rsidRPr="00000000">
          <w:rPr>
            <w:rFonts w:ascii="Roboto" w:cs="Roboto" w:eastAsia="Roboto" w:hAnsi="Roboto"/>
            <w:color w:val="ff0000"/>
            <w:sz w:val="24"/>
            <w:szCs w:val="24"/>
            <w:u w:val="single"/>
            <w:shd w:fill="eefedf" w:val="clear"/>
            <w:rtl w:val="0"/>
          </w:rPr>
          <w:t xml:space="preserve">seketewu.501@gmail.com</w:t>
        </w:r>
      </w:hyperlink>
      <w:r w:rsidDel="00000000" w:rsidR="00000000" w:rsidRPr="00000000">
        <w:rPr>
          <w:rFonts w:ascii="Roboto" w:cs="Roboto" w:eastAsia="Roboto" w:hAnsi="Roboto"/>
          <w:color w:val="ff0000"/>
          <w:sz w:val="24"/>
          <w:szCs w:val="24"/>
          <w:shd w:fill="eefedf" w:val="clear"/>
          <w:rtl w:val="0"/>
        </w:rPr>
        <w:br w:type="textWrapping"/>
        <w:t xml:space="preserve">Pass : Kimkop347</w:t>
      </w:r>
    </w:p>
    <w:p w:rsidR="00000000" w:rsidDel="00000000" w:rsidP="00000000" w:rsidRDefault="00000000" w:rsidRPr="00000000" w14:paraId="00000002">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ff0000"/>
          <w:sz w:val="24"/>
          <w:szCs w:val="24"/>
          <w:shd w:fill="eefedf" w:val="clear"/>
        </w:rPr>
      </w:pPr>
      <w:r w:rsidDel="00000000" w:rsidR="00000000" w:rsidRPr="00000000">
        <w:rPr>
          <w:rFonts w:ascii="Roboto" w:cs="Roboto" w:eastAsia="Roboto" w:hAnsi="Roboto"/>
          <w:color w:val="ff0000"/>
          <w:sz w:val="24"/>
          <w:szCs w:val="24"/>
          <w:shd w:fill="eefedf" w:val="clear"/>
          <w:rtl w:val="0"/>
        </w:rPr>
        <w:t xml:space="preserve">Please Welcome! Royal Token is here baby!</w:t>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0000"/>
          <w:sz w:val="24"/>
          <w:szCs w:val="24"/>
          <w:shd w:fill="eefedf" w:val="clear"/>
        </w:rPr>
      </w:pPr>
      <w:r w:rsidDel="00000000" w:rsidR="00000000" w:rsidRPr="00000000">
        <w:rPr>
          <w:rFonts w:ascii="Roboto" w:cs="Roboto" w:eastAsia="Roboto" w:hAnsi="Roboto"/>
          <w:color w:val="ff0000"/>
          <w:sz w:val="24"/>
          <w:szCs w:val="24"/>
          <w:shd w:fill="eefedf" w:val="clear"/>
          <w:rtl w:val="0"/>
        </w:rPr>
        <w:t xml:space="preserve">Royal Token </w:t>
      </w:r>
      <w:ins w:author="Harmanto Selokarto" w:id="0" w:date="2021-08-14T15:52:50Z">
        <w:r w:rsidDel="00000000" w:rsidR="00000000" w:rsidRPr="00000000">
          <w:rPr>
            <w:rFonts w:ascii="Roboto" w:cs="Roboto" w:eastAsia="Roboto" w:hAnsi="Roboto"/>
            <w:color w:val="ff0000"/>
            <w:sz w:val="24"/>
            <w:szCs w:val="24"/>
            <w:shd w:fill="eefedf" w:val="clear"/>
            <w:rtl w:val="0"/>
          </w:rPr>
          <w:t xml:space="preserve">brings</w:t>
        </w:r>
      </w:ins>
      <w:del w:author="Harmanto Selokarto" w:id="0" w:date="2021-08-14T15:52:50Z">
        <w:r w:rsidDel="00000000" w:rsidR="00000000" w:rsidRPr="00000000">
          <w:rPr>
            <w:rFonts w:ascii="Roboto" w:cs="Roboto" w:eastAsia="Roboto" w:hAnsi="Roboto"/>
            <w:color w:val="ff0000"/>
            <w:sz w:val="24"/>
            <w:szCs w:val="24"/>
            <w:shd w:fill="eefedf" w:val="clear"/>
            <w:rtl w:val="0"/>
          </w:rPr>
          <w:delText xml:space="preserve">bring</w:delText>
        </w:r>
      </w:del>
      <w:r w:rsidDel="00000000" w:rsidR="00000000" w:rsidRPr="00000000">
        <w:rPr>
          <w:rFonts w:ascii="Roboto" w:cs="Roboto" w:eastAsia="Roboto" w:hAnsi="Roboto"/>
          <w:color w:val="ff0000"/>
          <w:sz w:val="24"/>
          <w:szCs w:val="24"/>
          <w:shd w:fill="eefedf" w:val="clear"/>
          <w:rtl w:val="0"/>
        </w:rPr>
        <w:t xml:space="preserve"> big changes for you lovers of the world of gambling with technological breakthroughs that will be very meaningful in the future.</w:t>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rFonts w:ascii="Roboto" w:cs="Roboto" w:eastAsia="Roboto" w:hAnsi="Roboto"/>
          <w:color w:val="ff0000"/>
          <w:sz w:val="24"/>
          <w:szCs w:val="24"/>
          <w:shd w:fill="eefedf" w:val="clear"/>
        </w:rPr>
      </w:pPr>
      <w:r w:rsidDel="00000000" w:rsidR="00000000" w:rsidRPr="00000000">
        <w:rPr>
          <w:rFonts w:ascii="Roboto" w:cs="Roboto" w:eastAsia="Roboto" w:hAnsi="Roboto"/>
          <w:color w:val="ff0000"/>
          <w:sz w:val="24"/>
          <w:szCs w:val="24"/>
          <w:shd w:fill="eefedf" w:val="clear"/>
          <w:rtl w:val="0"/>
        </w:rPr>
        <w:t xml:space="preserve">Royal Token carries a Hyper-deflationary with static reflection that rewards the holder, so more Royal Tokens are added automatically to your wallet with every transaction. Be a Diamond Hand and hold as 2% of each transaction is automatically redistributed to Royal Token holders.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w:t>
      </w:r>
    </w:p>
    <w:p w:rsidR="00000000" w:rsidDel="00000000" w:rsidP="00000000" w:rsidRDefault="00000000" w:rsidRPr="00000000" w14:paraId="0000000B">
      <w:pPr>
        <w:rPr>
          <w:rFonts w:ascii="Roboto" w:cs="Roboto" w:eastAsia="Roboto" w:hAnsi="Roboto"/>
          <w:color w:val="ff0000"/>
          <w:sz w:val="24"/>
          <w:szCs w:val="24"/>
          <w:shd w:fill="eefedf" w:val="clear"/>
        </w:rPr>
      </w:pPr>
      <w:r w:rsidDel="00000000" w:rsidR="00000000" w:rsidRPr="00000000">
        <w:rPr>
          <w:rFonts w:ascii="Roboto" w:cs="Roboto" w:eastAsia="Roboto" w:hAnsi="Roboto"/>
          <w:color w:val="ff0000"/>
          <w:sz w:val="24"/>
          <w:szCs w:val="24"/>
          <w:shd w:fill="eefedf" w:val="clear"/>
          <w:rtl w:val="0"/>
        </w:rPr>
        <w:t xml:space="preserve">REWARDS IN YOUR WALLET</w:t>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rFonts w:ascii="Roboto" w:cs="Roboto" w:eastAsia="Roboto" w:hAnsi="Roboto"/>
          <w:color w:val="ff0000"/>
          <w:sz w:val="24"/>
          <w:szCs w:val="24"/>
          <w:shd w:fill="eefedf" w:val="clear"/>
        </w:rPr>
      </w:pPr>
      <w:r w:rsidDel="00000000" w:rsidR="00000000" w:rsidRPr="00000000">
        <w:rPr>
          <w:rFonts w:ascii="Roboto" w:cs="Roboto" w:eastAsia="Roboto" w:hAnsi="Roboto"/>
          <w:color w:val="ff0000"/>
          <w:sz w:val="24"/>
          <w:szCs w:val="24"/>
          <w:shd w:fill="eefedf" w:val="clear"/>
          <w:rtl w:val="0"/>
        </w:rPr>
        <w:t xml:space="preserve">RoyalToken is a deflationary token designed to become more scarce over time. All holders of RoyalToken will earn more RoyalToken that is automatically sent to your wallet by simply holding RoyalToken coins in your wallet. Watch the amount of RoyalToken grow in your wallet as all holders automatically receive a 2% fee from every transaction that happens on the RoyalToken network. The community receives more RoyalToken coins from the fees generated each transaction.</w:t>
      </w:r>
    </w:p>
    <w:p w:rsidR="00000000" w:rsidDel="00000000" w:rsidP="00000000" w:rsidRDefault="00000000" w:rsidRPr="00000000" w14:paraId="0000000E">
      <w:pPr>
        <w:rPr>
          <w:rFonts w:ascii="Roboto" w:cs="Roboto" w:eastAsia="Roboto" w:hAnsi="Roboto"/>
          <w:color w:val="ff0000"/>
          <w:sz w:val="24"/>
          <w:szCs w:val="24"/>
          <w:shd w:fill="eefedf"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ff0000"/>
          <w:sz w:val="24"/>
          <w:szCs w:val="24"/>
          <w:shd w:fill="eefedf" w:val="clear"/>
        </w:rPr>
      </w:pPr>
      <w:r w:rsidDel="00000000" w:rsidR="00000000" w:rsidRPr="00000000">
        <w:rPr>
          <w:rFonts w:ascii="Roboto" w:cs="Roboto" w:eastAsia="Roboto" w:hAnsi="Roboto"/>
          <w:color w:val="ff0000"/>
          <w:sz w:val="24"/>
          <w:szCs w:val="24"/>
          <w:shd w:fill="eefedf" w:val="clear"/>
          <w:rtl w:val="0"/>
        </w:rPr>
        <w:t xml:space="preserve">Copyright © 2021 RoyalToken. All Rights Reserved - Privacy Policy - Terms &amp; Conditions. RoyalToken makes no promises and is not responsible for any losses or errors use at your own risk.</w:t>
      </w:r>
    </w:p>
    <w:p w:rsidR="00000000" w:rsidDel="00000000" w:rsidP="00000000" w:rsidRDefault="00000000" w:rsidRPr="00000000" w14:paraId="00000010">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📄Contract Address: 0xf9589710c87130face3cce225c95dd0f45c17ac2</w:t>
      </w:r>
    </w:p>
    <w:p w:rsidR="00000000" w:rsidDel="00000000" w:rsidP="00000000" w:rsidRDefault="00000000" w:rsidRPr="00000000" w14:paraId="00000012">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📈Chart: https://poocoin.app/tokens/0xf9589710c87130face3cce225c95dd0f45c17ac2</w:t>
      </w:r>
    </w:p>
    <w:p w:rsidR="00000000" w:rsidDel="00000000" w:rsidP="00000000" w:rsidRDefault="00000000" w:rsidRPr="00000000" w14:paraId="00000014">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📍PancakeSwap: https://exchange.pancakeswap.finance/#/swap?inputCurrency=0xf9589710c87130face3cce225c95dd0f45c17ac2</w:t>
      </w:r>
    </w:p>
    <w:p w:rsidR="00000000" w:rsidDel="00000000" w:rsidP="00000000" w:rsidRDefault="00000000" w:rsidRPr="00000000" w14:paraId="00000016">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🚦Bscscan: </w:t>
      </w:r>
      <w:hyperlink r:id="rId7">
        <w:r w:rsidDel="00000000" w:rsidR="00000000" w:rsidRPr="00000000">
          <w:rPr>
            <w:rFonts w:ascii="Roboto" w:cs="Roboto" w:eastAsia="Roboto" w:hAnsi="Roboto"/>
            <w:color w:val="1155cc"/>
            <w:sz w:val="24"/>
            <w:szCs w:val="24"/>
            <w:u w:val="single"/>
            <w:shd w:fill="eefedf" w:val="clear"/>
            <w:rtl w:val="0"/>
          </w:rPr>
          <w:t xml:space="preserve">https://bscscan.com/token/0xf9589710c87130face3cce225c95dd0f45c17ac2</w:t>
        </w:r>
      </w:hyperlink>
      <w:r w:rsidDel="00000000" w:rsidR="00000000" w:rsidRPr="00000000">
        <w:rPr>
          <w:rFonts w:ascii="Roboto" w:cs="Roboto" w:eastAsia="Roboto" w:hAnsi="Roboto"/>
          <w:sz w:val="24"/>
          <w:szCs w:val="24"/>
          <w:shd w:fill="eefedf" w:val="clear"/>
          <w:rtl w:val="0"/>
        </w:rPr>
        <w:br w:type="textWrapping"/>
        <w:br w:type="textWrapping"/>
        <w:t xml:space="preserve">LP Holder </w:t>
      </w:r>
      <w:hyperlink r:id="rId8">
        <w:r w:rsidDel="00000000" w:rsidR="00000000" w:rsidRPr="00000000">
          <w:rPr>
            <w:rFonts w:ascii="Roboto" w:cs="Roboto" w:eastAsia="Roboto" w:hAnsi="Roboto"/>
            <w:color w:val="1155cc"/>
            <w:sz w:val="24"/>
            <w:szCs w:val="24"/>
            <w:u w:val="single"/>
            <w:shd w:fill="eefedf" w:val="clear"/>
            <w:rtl w:val="0"/>
          </w:rPr>
          <w:t xml:space="preserve">https://bscscan.com/token/0xf9589710c87130face3cce225c95dd0f45c17ac2#balances</w:t>
        </w:r>
      </w:hyperlink>
      <w:r w:rsidDel="00000000" w:rsidR="00000000" w:rsidRPr="00000000">
        <w:rPr>
          <w:rFonts w:ascii="Roboto" w:cs="Roboto" w:eastAsia="Roboto" w:hAnsi="Roboto"/>
          <w:sz w:val="24"/>
          <w:szCs w:val="24"/>
          <w:shd w:fill="eefedf" w:val="clear"/>
          <w:rtl w:val="0"/>
        </w:rPr>
        <w:br w:type="textWrapping"/>
        <w:br w:type="textWrapping"/>
        <w:t xml:space="preserve">Twitter</w:t>
        <w:br w:type="textWrapping"/>
      </w:r>
      <w:hyperlink r:id="rId9">
        <w:r w:rsidDel="00000000" w:rsidR="00000000" w:rsidRPr="00000000">
          <w:rPr>
            <w:rFonts w:ascii="Roboto" w:cs="Roboto" w:eastAsia="Roboto" w:hAnsi="Roboto"/>
            <w:color w:val="1155cc"/>
            <w:sz w:val="24"/>
            <w:szCs w:val="24"/>
            <w:u w:val="single"/>
            <w:shd w:fill="eefedf" w:val="clear"/>
            <w:rtl w:val="0"/>
          </w:rPr>
          <w:t xml:space="preserve">https://twitter.com/royaltokenbsc</w:t>
        </w:r>
      </w:hyperlink>
      <w:r w:rsidDel="00000000" w:rsidR="00000000" w:rsidRPr="00000000">
        <w:rPr>
          <w:rFonts w:ascii="Roboto" w:cs="Roboto" w:eastAsia="Roboto" w:hAnsi="Roboto"/>
          <w:sz w:val="24"/>
          <w:szCs w:val="24"/>
          <w:shd w:fill="eefedf" w:val="clear"/>
          <w:rtl w:val="0"/>
        </w:rPr>
        <w:br w:type="textWrapping"/>
        <w:br w:type="textWrapping"/>
        <w:t xml:space="preserve">Instagram</w:t>
        <w:br w:type="textWrapping"/>
      </w:r>
      <w:hyperlink r:id="rId10">
        <w:r w:rsidDel="00000000" w:rsidR="00000000" w:rsidRPr="00000000">
          <w:rPr>
            <w:rFonts w:ascii="Roboto" w:cs="Roboto" w:eastAsia="Roboto" w:hAnsi="Roboto"/>
            <w:color w:val="1155cc"/>
            <w:sz w:val="24"/>
            <w:szCs w:val="24"/>
            <w:u w:val="single"/>
            <w:shd w:fill="eefedf" w:val="clear"/>
            <w:rtl w:val="0"/>
          </w:rPr>
          <w:t xml:space="preserve">https://www.instagram.com/royal.token/</w:t>
        </w:r>
      </w:hyperlink>
      <w:r w:rsidDel="00000000" w:rsidR="00000000" w:rsidRPr="00000000">
        <w:rPr>
          <w:rFonts w:ascii="Roboto" w:cs="Roboto" w:eastAsia="Roboto" w:hAnsi="Roboto"/>
          <w:sz w:val="24"/>
          <w:szCs w:val="24"/>
          <w:shd w:fill="eefedf" w:val="clear"/>
          <w:rtl w:val="0"/>
        </w:rPr>
        <w:br w:type="textWrapping"/>
        <w:br w:type="textWrapping"/>
        <w:t xml:space="preserve">Telegram</w:t>
        <w:br w:type="textWrapping"/>
        <w:t xml:space="preserve">https://t.me/RoyalTokenGlobal</w:t>
      </w: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RoadMap</w:t>
      </w:r>
    </w:p>
    <w:p w:rsidR="00000000" w:rsidDel="00000000" w:rsidP="00000000" w:rsidRDefault="00000000" w:rsidRPr="00000000" w14:paraId="0000001B">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PHASE 1 - FOUR OF KIND</w:t>
      </w:r>
    </w:p>
    <w:p w:rsidR="00000000" w:rsidDel="00000000" w:rsidP="00000000" w:rsidRDefault="00000000" w:rsidRPr="00000000" w14:paraId="0000001D">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MARKETING PUSH TO SPREAD AWARENESS</w:t>
      </w:r>
    </w:p>
    <w:p w:rsidR="00000000" w:rsidDel="00000000" w:rsidP="00000000" w:rsidRDefault="00000000" w:rsidRPr="00000000" w14:paraId="0000001E">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- 1000 TELEGRAM MEMBERS</w:t>
      </w:r>
    </w:p>
    <w:p w:rsidR="00000000" w:rsidDel="00000000" w:rsidP="00000000" w:rsidRDefault="00000000" w:rsidRPr="00000000" w14:paraId="0000001F">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FAIR LUNCH</w:t>
      </w:r>
    </w:p>
    <w:p w:rsidR="00000000" w:rsidDel="00000000" w:rsidP="00000000" w:rsidRDefault="00000000" w:rsidRPr="00000000" w14:paraId="00000020">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- 1000 HOLDERS</w:t>
      </w:r>
    </w:p>
    <w:p w:rsidR="00000000" w:rsidDel="00000000" w:rsidP="00000000" w:rsidRDefault="00000000" w:rsidRPr="00000000" w14:paraId="00000021">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INFLUENCER MARKETING PUSH</w:t>
      </w:r>
    </w:p>
    <w:p w:rsidR="00000000" w:rsidDel="00000000" w:rsidP="00000000" w:rsidRDefault="00000000" w:rsidRPr="00000000" w14:paraId="00000022">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PHASE 2 - STRAIGHT FLUSH</w:t>
      </w:r>
    </w:p>
    <w:p w:rsidR="00000000" w:rsidDel="00000000" w:rsidP="00000000" w:rsidRDefault="00000000" w:rsidRPr="00000000" w14:paraId="00000024">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WEBSITE LAUNCH</w:t>
      </w:r>
    </w:p>
    <w:p w:rsidR="00000000" w:rsidDel="00000000" w:rsidP="00000000" w:rsidRDefault="00000000" w:rsidRPr="00000000" w14:paraId="00000025">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YOUTUBERS REVIEW</w:t>
      </w:r>
    </w:p>
    <w:p w:rsidR="00000000" w:rsidDel="00000000" w:rsidP="00000000" w:rsidRDefault="00000000" w:rsidRPr="00000000" w14:paraId="00000026">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- 2000 TELEGRAM MEMBERS</w:t>
      </w:r>
    </w:p>
    <w:p w:rsidR="00000000" w:rsidDel="00000000" w:rsidP="00000000" w:rsidRDefault="00000000" w:rsidRPr="00000000" w14:paraId="00000027">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- 2000 HOLDERS</w:t>
      </w:r>
    </w:p>
    <w:p w:rsidR="00000000" w:rsidDel="00000000" w:rsidP="00000000" w:rsidRDefault="00000000" w:rsidRPr="00000000" w14:paraId="00000028">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PUBLISH ON POOCOIN ADS</w:t>
      </w:r>
    </w:p>
    <w:p w:rsidR="00000000" w:rsidDel="00000000" w:rsidP="00000000" w:rsidRDefault="00000000" w:rsidRPr="00000000" w14:paraId="00000029">
      <w:pPr>
        <w:rPr>
          <w:rFonts w:ascii="Roboto" w:cs="Roboto" w:eastAsia="Roboto" w:hAnsi="Roboto"/>
          <w:sz w:val="24"/>
          <w:szCs w:val="24"/>
          <w:shd w:fill="eefedf" w:val="clear"/>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PHASE 3 - ROYAL FLUSH</w:t>
        <w:br w:type="textWrapping"/>
        <w:t xml:space="preserve">- CELEBRITY ENDORS </w:t>
      </w:r>
    </w:p>
    <w:p w:rsidR="00000000" w:rsidDel="00000000" w:rsidP="00000000" w:rsidRDefault="00000000" w:rsidRPr="00000000" w14:paraId="0000002B">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LISTING EXCHARGE</w:t>
      </w:r>
    </w:p>
    <w:p w:rsidR="00000000" w:rsidDel="00000000" w:rsidP="00000000" w:rsidRDefault="00000000" w:rsidRPr="00000000" w14:paraId="0000002C">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CRYPTO EXCHARGE</w:t>
      </w:r>
    </w:p>
    <w:p w:rsidR="00000000" w:rsidDel="00000000" w:rsidP="00000000" w:rsidRDefault="00000000" w:rsidRPr="00000000" w14:paraId="0000002D">
      <w:pPr>
        <w:rPr>
          <w:rFonts w:ascii="Roboto" w:cs="Roboto" w:eastAsia="Roboto" w:hAnsi="Roboto"/>
          <w:sz w:val="24"/>
          <w:szCs w:val="24"/>
          <w:shd w:fill="eefedf" w:val="clear"/>
        </w:rPr>
      </w:pPr>
      <w:r w:rsidDel="00000000" w:rsidR="00000000" w:rsidRPr="00000000">
        <w:rPr>
          <w:rFonts w:ascii="Roboto" w:cs="Roboto" w:eastAsia="Roboto" w:hAnsi="Roboto"/>
          <w:sz w:val="24"/>
          <w:szCs w:val="24"/>
          <w:shd w:fill="eefedf" w:val="clear"/>
          <w:rtl w:val="0"/>
        </w:rPr>
        <w:t xml:space="preserve">- ONLINE GAME</w:t>
        <w:br w:type="textWrapping"/>
        <w:t xml:space="preserve">- STAKE AND FARM</w:t>
      </w:r>
    </w:p>
    <w:p w:rsidR="00000000" w:rsidDel="00000000" w:rsidP="00000000" w:rsidRDefault="00000000" w:rsidRPr="00000000" w14:paraId="0000002E">
      <w:pPr>
        <w:rPr>
          <w:rFonts w:ascii="Roboto" w:cs="Roboto" w:eastAsia="Roboto" w:hAnsi="Roboto"/>
          <w:sz w:val="24"/>
          <w:szCs w:val="24"/>
          <w:shd w:fill="eefedf" w:val="clea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nstagram.com/royal.token/" TargetMode="External"/><Relationship Id="rId9" Type="http://schemas.openxmlformats.org/officeDocument/2006/relationships/hyperlink" Target="https://twitter.com/royaltokenbsc" TargetMode="External"/><Relationship Id="rId5" Type="http://schemas.openxmlformats.org/officeDocument/2006/relationships/styles" Target="styles.xml"/><Relationship Id="rId6" Type="http://schemas.openxmlformats.org/officeDocument/2006/relationships/hyperlink" Target="mailto:seketewu.501@gmail.com" TargetMode="External"/><Relationship Id="rId7" Type="http://schemas.openxmlformats.org/officeDocument/2006/relationships/hyperlink" Target="https://bscscan.com/token/0xf9589710c87130face3cce225c95dd0f45c17ac2" TargetMode="External"/><Relationship Id="rId8" Type="http://schemas.openxmlformats.org/officeDocument/2006/relationships/hyperlink" Target="https://bscscan.com/token/0xf9589710c87130face3cce225c95dd0f45c17ac2#bala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